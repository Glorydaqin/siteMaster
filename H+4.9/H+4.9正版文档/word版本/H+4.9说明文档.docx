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C01" w:rsidRDefault="008A60A2" w:rsidP="008A60A2">
      <w:pPr>
        <w:pStyle w:val="1"/>
        <w:jc w:val="center"/>
      </w:pPr>
      <w:r>
        <w:t>H+</w:t>
      </w:r>
      <w:r w:rsidR="00BD7BDC">
        <w:t>4.</w:t>
      </w:r>
      <w:del w:id="0" w:author="Administrator" w:date="2017-07-10T17:32:00Z">
        <w:r w:rsidR="0099376E">
          <w:delText>6</w:delText>
        </w:r>
      </w:del>
      <w:ins w:id="1" w:author="Administrator" w:date="2017-07-10T17:32:00Z">
        <w:r w:rsidR="00BD7BDC">
          <w:t>9</w:t>
        </w:r>
      </w:ins>
      <w:r w:rsidR="002E3C01" w:rsidRPr="002E3C01">
        <w:t>后台主题UI框架</w:t>
      </w:r>
      <w:r w:rsidR="00740E53">
        <w:rPr>
          <w:rFonts w:hint="eastAsia"/>
        </w:rPr>
        <w:t>说明</w:t>
      </w:r>
      <w:r w:rsidR="00740E53">
        <w:t>文档</w:t>
      </w:r>
    </w:p>
    <w:p w:rsidR="003763E6" w:rsidRDefault="00860D0C" w:rsidP="008A60A2">
      <w:pPr>
        <w:pStyle w:val="2"/>
        <w:jc w:val="center"/>
      </w:pPr>
      <w:r>
        <w:rPr>
          <w:rFonts w:hint="eastAsia"/>
        </w:rPr>
        <w:t>4</w:t>
      </w:r>
      <w:r w:rsidR="00BD7BDC">
        <w:t>.</w:t>
      </w:r>
      <w:del w:id="2" w:author="Administrator" w:date="2017-07-10T17:32:00Z">
        <w:r>
          <w:delText>6</w:delText>
        </w:r>
      </w:del>
      <w:ins w:id="3" w:author="Administrator" w:date="2017-07-10T17:32:00Z">
        <w:r w:rsidR="00BD7BDC">
          <w:t>9</w:t>
        </w:r>
      </w:ins>
      <w:r w:rsidR="003763E6">
        <w:rPr>
          <w:rFonts w:hint="eastAsia"/>
        </w:rPr>
        <w:t>修复了4.1众多bug</w:t>
      </w:r>
      <w:r w:rsidR="00250C29">
        <w:rPr>
          <w:rFonts w:hint="eastAsia"/>
        </w:rPr>
        <w:t>，是5.0的过渡版本</w:t>
      </w:r>
    </w:p>
    <w:p w:rsidR="008A60A2" w:rsidRPr="008A60A2" w:rsidRDefault="008A60A2" w:rsidP="008A60A2">
      <w:pPr>
        <w:pStyle w:val="2"/>
        <w:jc w:val="center"/>
      </w:pPr>
      <w:r>
        <w:rPr>
          <w:rFonts w:hint="eastAsia"/>
        </w:rPr>
        <w:t>更多</w:t>
      </w:r>
      <w:r>
        <w:t>说明，在源码中都有</w:t>
      </w:r>
      <w:r>
        <w:rPr>
          <w:rFonts w:hint="eastAsia"/>
        </w:rPr>
        <w:t>超</w:t>
      </w:r>
      <w:r>
        <w:t>详细注释，详见源码</w:t>
      </w:r>
    </w:p>
    <w:p w:rsidR="008A60A2" w:rsidRPr="008A60A2" w:rsidRDefault="008A60A2" w:rsidP="008A60A2"/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一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：关于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H+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H+</w:t>
      </w:r>
      <w:r>
        <w:rPr>
          <w:rFonts w:ascii="Helvetica" w:hAnsi="Helvetica" w:cs="Helvetica"/>
          <w:color w:val="333333"/>
          <w:sz w:val="21"/>
          <w:szCs w:val="21"/>
        </w:rPr>
        <w:t>是一个完全响应式，基于</w:t>
      </w:r>
      <w:r>
        <w:rPr>
          <w:rFonts w:ascii="Helvetica" w:hAnsi="Helvetica" w:cs="Helvetica"/>
          <w:color w:val="333333"/>
          <w:sz w:val="21"/>
          <w:szCs w:val="21"/>
        </w:rPr>
        <w:t>Bootstrap3.3.4</w:t>
      </w:r>
      <w:r>
        <w:rPr>
          <w:rFonts w:ascii="Helvetica" w:hAnsi="Helvetica" w:cs="Helvetica"/>
          <w:color w:val="333333"/>
          <w:sz w:val="21"/>
          <w:szCs w:val="21"/>
        </w:rPr>
        <w:t>最新版本开发的扁平化主题，她采用了主流的左右两栏式布局，使用了</w:t>
      </w:r>
      <w:r>
        <w:rPr>
          <w:rFonts w:ascii="Helvetica" w:hAnsi="Helvetica" w:cs="Helvetica"/>
          <w:color w:val="333333"/>
          <w:sz w:val="21"/>
          <w:szCs w:val="21"/>
        </w:rPr>
        <w:t>Html5+CSS3</w:t>
      </w:r>
      <w:r>
        <w:rPr>
          <w:rFonts w:ascii="Helvetica" w:hAnsi="Helvetica" w:cs="Helvetica"/>
          <w:color w:val="333333"/>
          <w:sz w:val="21"/>
          <w:szCs w:val="21"/>
        </w:rPr>
        <w:t>等现代技术，她提供了诸多的强大的可以重新组合的</w:t>
      </w:r>
      <w:r>
        <w:rPr>
          <w:rFonts w:ascii="Helvetica" w:hAnsi="Helvetica" w:cs="Helvetica"/>
          <w:color w:val="333333"/>
          <w:sz w:val="21"/>
          <w:szCs w:val="21"/>
        </w:rPr>
        <w:t>UI</w:t>
      </w:r>
      <w:r>
        <w:rPr>
          <w:rFonts w:ascii="Helvetica" w:hAnsi="Helvetica" w:cs="Helvetica"/>
          <w:color w:val="333333"/>
          <w:sz w:val="21"/>
          <w:szCs w:val="21"/>
        </w:rPr>
        <w:t>组件，并集成了最新的</w:t>
      </w:r>
      <w:r>
        <w:rPr>
          <w:rFonts w:ascii="Helvetica" w:hAnsi="Helvetica" w:cs="Helvetica"/>
          <w:color w:val="333333"/>
          <w:sz w:val="21"/>
          <w:szCs w:val="21"/>
        </w:rPr>
        <w:t>jQuery</w:t>
      </w:r>
      <w:r>
        <w:rPr>
          <w:rFonts w:ascii="Helvetica" w:hAnsi="Helvetica" w:cs="Helvetica"/>
          <w:color w:val="333333"/>
          <w:sz w:val="21"/>
          <w:szCs w:val="21"/>
        </w:rPr>
        <w:t>版本</w:t>
      </w:r>
      <w:r>
        <w:rPr>
          <w:rFonts w:ascii="Helvetica" w:hAnsi="Helvetica" w:cs="Helvetica"/>
          <w:color w:val="333333"/>
          <w:sz w:val="21"/>
          <w:szCs w:val="21"/>
        </w:rPr>
        <w:t>(v2.1.1)</w:t>
      </w:r>
      <w:r>
        <w:rPr>
          <w:rFonts w:ascii="Helvetica" w:hAnsi="Helvetica" w:cs="Helvetica"/>
          <w:color w:val="333333"/>
          <w:sz w:val="21"/>
          <w:szCs w:val="21"/>
        </w:rPr>
        <w:t>，当然，也集成了很多功能强大，用途广泛的</w:t>
      </w:r>
      <w:r>
        <w:rPr>
          <w:rFonts w:ascii="Helvetica" w:hAnsi="Helvetica" w:cs="Helvetica"/>
          <w:color w:val="333333"/>
          <w:sz w:val="21"/>
          <w:szCs w:val="21"/>
        </w:rPr>
        <w:t>jQuery</w:t>
      </w:r>
      <w:r>
        <w:rPr>
          <w:rFonts w:ascii="Helvetica" w:hAnsi="Helvetica" w:cs="Helvetica"/>
          <w:color w:val="333333"/>
          <w:sz w:val="21"/>
          <w:szCs w:val="21"/>
        </w:rPr>
        <w:t>插件，她可以用于所有的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应用程序，如网站管理后台，网站会员中心，</w:t>
      </w:r>
      <w:r>
        <w:rPr>
          <w:rFonts w:ascii="Helvetica" w:hAnsi="Helvetica" w:cs="Helvetica"/>
          <w:color w:val="333333"/>
          <w:sz w:val="21"/>
          <w:szCs w:val="21"/>
        </w:rPr>
        <w:t>CMS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CRM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OA</w:t>
      </w:r>
      <w:r>
        <w:rPr>
          <w:rFonts w:ascii="Helvetica" w:hAnsi="Helvetica" w:cs="Helvetica"/>
          <w:color w:val="333333"/>
          <w:sz w:val="21"/>
          <w:szCs w:val="21"/>
        </w:rPr>
        <w:t>等等，当然，您也可以对她进行深度定制，以做出更强系统。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二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：结构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Hplus-v.</w:t>
      </w:r>
      <w:r>
        <w:rPr>
          <w:rFonts w:ascii="Consolas" w:eastAsia="宋体" w:hAnsi="Consolas" w:cs="Consolas"/>
          <w:color w:val="333333"/>
          <w:kern w:val="0"/>
          <w:sz w:val="24"/>
          <w:szCs w:val="24"/>
        </w:rPr>
        <w:t>4</w:t>
      </w:r>
      <w:r w:rsidR="00BD7BDC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  <w:del w:id="4" w:author="Administrator" w:date="2017-07-10T17:32:00Z">
        <w:r w:rsidR="00860D0C">
          <w:rPr>
            <w:rFonts w:ascii="Consolas" w:eastAsia="宋体" w:hAnsi="Consolas" w:cs="Consolas"/>
            <w:color w:val="333333"/>
            <w:kern w:val="0"/>
            <w:sz w:val="24"/>
            <w:szCs w:val="24"/>
          </w:rPr>
          <w:delText>6</w:delText>
        </w:r>
      </w:del>
      <w:ins w:id="5" w:author="Administrator" w:date="2017-07-10T17:32:00Z">
        <w:r w:rsidR="00BD7BDC">
          <w:rPr>
            <w:rFonts w:ascii="Consolas" w:eastAsia="宋体" w:hAnsi="Consolas" w:cs="Consolas"/>
            <w:color w:val="333333"/>
            <w:kern w:val="0"/>
            <w:sz w:val="24"/>
            <w:szCs w:val="24"/>
          </w:rPr>
          <w:t>9</w:t>
        </w:r>
      </w:ins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/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css/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css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文件夹，包含框架主要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css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及示例、插件的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css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文件）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docs/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（开发文档）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fonts/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（字体图标，包含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FontAwesome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字体图标和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Bootstrap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自带的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Glyphicons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字体图标）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img/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（图片）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js/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js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文件夹，包含框架主要的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js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及示例、插件的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js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文件）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</w:t>
      </w:r>
      <w:r w:rsidRPr="008A60A2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plugins/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（存放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Flash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等插件）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404.html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404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页面）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500.html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500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页面）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agile_board.html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（任务清单）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article.html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（文章页面）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badges_labels.html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（徽章，标签，进度条）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basic_gallery.html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（基本图库）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blog.html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（文章列表）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blueimp.html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Blueimp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相册）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├── buttons.html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（按钮）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calendar.html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（日历）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carousel.html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（图片切换）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chat_view.html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（聊天窗口）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clients.html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（客户管理）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code_editor.html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（代码编辑器）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contacts.html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（联系人）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css_animation.html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css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动画）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diff.html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（文本对比）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draggable_panels.html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（拖动面板）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empy_page.html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（空白页面）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faq.html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FAQ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file_manager.html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（文件管理）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form_advanced.html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（高级表单）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form_avatar.html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（富头像上传编辑器）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form_basic.html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（基本表单）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form_builder.html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（表单构建器）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form_editors.html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（富文本编辑器）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form_file_upload.html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（文件上传）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form_markdown.html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Markdown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编辑器）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form_simditor.html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Simditor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富文本编辑器）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form_validate.html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（表单验证）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form_webuploader.html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（百度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Web Uploader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form_wizard.html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（表单向导）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forum_main.html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（论坛）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glyphicons.html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Glyphicons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图标）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graph_echarts.html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（百度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ECHarts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graph_flot.html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Flot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graph_metrics.html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（图表组合）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graph_morris.html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Morris.js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graph_peity.html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Peity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graph_rickshaw.html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Rickshaw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graph_sparkline.html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Sparkline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图表）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grid_options.html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（栅格）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iconfont.html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（阿里巴巴矢量图标库）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icons.html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（字体图标）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index_v1.html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（主页示例一）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index_v2.html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（主页示例二）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index_v3.html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（主页示例三）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index_v4.html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（主页示例四）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index_v5.html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（主页示例五）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invoice.html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（单据）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invoice_print.html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（单据打印）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├── jstree.html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（树形视图）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layer.html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web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弹层组件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layer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layerdate.html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（日期选择器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layerDate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layerphoto.html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layer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相册）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layouts.html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（布局）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lockscreen.html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（登录超时）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login.html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（登录）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login_v2.html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（登录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mail_compose.html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（写邮件）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mail_detail.html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（查看邮件）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mailbox.html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（收件箱）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modal_window.html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（模态窗口）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nestable_list.html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（嵌套列表）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notifications.html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（通知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&amp; 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提示）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pin_board.html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（标签墙）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plyr.html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（视频、音频播放）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profile.html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（个人资料）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project_detail.html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（项目详情）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projects.html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（项目）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register.html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（注册）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search_result.html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（搜索结果）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skin-config.html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（主题设置选项）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social_feed.html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（信息流）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spinners.html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（加载动画）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suggest.html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（搜索建议）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sweetalert.html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Sweet alert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table_basic.html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（基础表格）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table_data_tables.html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（数据表格）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table_foo_table.html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FooTable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table_jqgrid.html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jqGird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table_bootstrap.html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Bootstrap Table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tabs_panels.html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（选项卡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&amp; 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面板）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teams_board.html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（团队管理）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timeline.html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（时间轴）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timeline_v2.html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（时间轴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toastr_notifications.html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Toastr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通知）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tree_view.html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（树形视图）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typography.html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（排版）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webim.html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WebIM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即时通讯）</w:t>
      </w:r>
    </w:p>
    <w:p w:rsidR="008A60A2" w:rsidRPr="008A60A2" w:rsidRDefault="008A60A2" w:rsidP="008A60A2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├── widgets.html</w:t>
      </w:r>
      <w:r w:rsidRPr="008A60A2">
        <w:rPr>
          <w:rFonts w:ascii="Consolas" w:eastAsia="宋体" w:hAnsi="Consolas" w:cs="Consolas"/>
          <w:color w:val="333333"/>
          <w:kern w:val="0"/>
          <w:sz w:val="24"/>
          <w:szCs w:val="24"/>
        </w:rPr>
        <w:t>（小部件）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lastRenderedPageBreak/>
        <w:t>三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：布局结构（经典布局）</w:t>
      </w:r>
    </w:p>
    <w:p w:rsidR="008A60A2" w:rsidRDefault="008A60A2" w:rsidP="008A60A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在所有页面的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&lt;head&gt;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中，应包含的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meta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等如下：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&lt;!DOCTYPE html&gt;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&lt;head&gt;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Meta --&gt;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&lt;meta charset="utf-8"&gt;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&lt;meta name="viewport" content="width=device-width, initial-scale=1.0"&lt;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&lt;meta name="renderer" content="webkit"&gt;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&lt;title&gt;H+ 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后台主题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UI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框架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 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页面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&lt;/title&gt;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CSS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文件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&lt;link href="css/bootstrap.min.css" rel="stylesheet"&gt;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&lt;link href="css/font-awesome.css" rel="stylesheet"&gt;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&lt;link href="css/animate.css" rel="stylesheet"&gt;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&lt;link href="css/style.css" rel="stylesheet"&gt;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2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&lt;/head&gt;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四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：主页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&lt;body class="fixed-sidebar full-height-layout gray-bg"&gt;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&lt;div id="wrapper"&gt;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左侧导航开始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&lt;nav class="navbar-default navbar-static-side" role="navigation"&gt;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class="nav-close"&gt;&lt;i class="fa fa-times-circle"&gt;&lt;/i&gt;&lt;/div&gt;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class="sidebar-collapse"&gt;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&lt;ul class="nav" id="side-menu"&gt;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&lt;li class="nav-header"&gt;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&lt;div class="dropdown profile-element"&gt;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&lt;span&gt;&lt;img alt="image" class="img-circle" src="img/profile_small.jpg" /&gt;&lt;/span&gt;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&lt;a data-toggle="dropdown" class="dropdown-toggle" href="#"&gt;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&lt;span class="clear"&gt;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                   &lt;span class="block m-t-xs"&gt;&lt;strong class="font-bold"&gt;Beaut-zihan&lt;/strong&gt;&lt;/span&gt;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&lt;span class="text-muted text-xs block"&gt;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超级管理员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&lt;b class="caret"&gt;&lt;/b&gt;&lt;/span&gt;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&lt;ul class="dropdown-menu animated fadeInRight m-t-xs"&gt;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&lt;li&gt;&lt;a class="J_menuItem" href="form_avatar.html"&gt;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修改头像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……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&lt;/ul&gt;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&lt;div class="logo-element"&gt;H+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&lt;a href="#"&gt;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&lt;i class="fa fa-home"&gt;&lt;/i&gt;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&lt;span class="nav-label"&gt;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主页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&lt;span class="fa arrow"&gt;&lt;/span&gt;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&lt;ul class="nav nav-second-level"&gt;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&lt;a class="J_menuItem" href="index_v1.html" data-index="0"&gt;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主页示例一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默认主页需在对应的菜单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元素上添加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data-index="0"--&gt;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&lt;a class="J_menuItem" href="index_v2.html"&gt;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主页示例二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&lt;a class="J_menuItem" href="index_v3.html"&gt;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主页示例三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……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&lt;/ul&gt;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其他菜单项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&lt;/li&gt;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    &lt;/ul&gt;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&lt;/nav&gt;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左侧导航结束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右侧部分开始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&lt;div id="page-wrapper" class="gray-bg dashbard-1"&gt;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class="row border-bottom"&gt;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&lt;nav class="navbar navbar-static-top" role="navigation" style="margin-bottom: 0"&gt;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……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&lt;/nav&gt;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class="row content-tabs"&gt;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&lt;button class="roll-nav roll-left J_tabLeft"&gt;&lt;i class="fa fa-angle-double-left"&gt;&lt;/i&gt;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&lt;/button&gt;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&lt;nav class="page-tabs J_menuTabs"&gt;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&lt;div class="page-tabs-content"&gt;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&lt;a href="javascript:;" class="active J_menuTab" data-id="index_v1.html"&gt;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首页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默认主页需在对应的选项卡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元素上添加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data-id="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默认主页的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url"--&gt;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&lt;/nav&gt;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&lt;button class="roll-nav roll-right J_tabRight"&gt;&lt;i class="fa fa-angle-double-right"&gt;&lt;/i&gt;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&lt;/button&gt;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class="row J_mainContent" id="content-main"&gt;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&lt;iframe class="J_iframe" name="iframe0" width="100%" height="100%" src="index_v1.html?v=4.0" frameborder="0" data-id="index_v1.html" seamless&gt;&lt;/iframe&gt;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默认主页需在对应的页面显示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iframe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元素上添加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name="iframe0"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和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data-id="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默认主页的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url"--&gt;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&lt;div class="footer"&gt;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&lt;div class="pull-right"&gt;© 2014-2015 &lt;a href="http://www.zi-han.net/" target="_blank"&gt;zihan's blog&lt;/a&gt;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&lt;!--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右侧部分结束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&lt;/div&gt;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 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全局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js 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src="js/jquery.min.js?v=2.1.4"&gt;&lt;/script&gt;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src="js/bootstrap.min.js?v=3.3.6"&gt;&lt;/script&gt;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src="js/plugins/metisMenu/jquery.metisMenu.js"&gt;&lt;/script&gt;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src="js/plugins/slimscroll/jquery.slimscroll.min.js"&gt;&lt;/script&gt;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src="js/plugins/layer/layer.min.js"&gt;&lt;/script&gt;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自定义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js 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src="js/hplus.js?v=4.1.0"&gt;&lt;/script&gt;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type="text/javascript" src="js/contabs.js"&gt;&lt;/script&gt;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&lt;!-- 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第三方插件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&lt;script src="js/plugins/pace/pace.min.js"&gt;&lt;/script&gt;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3"/>
        </w:numPr>
        <w:spacing w:before="100" w:beforeAutospacing="1" w:after="100" w:afterAutospacing="1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&lt;/body&gt;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五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iframe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子页面</w:t>
      </w:r>
    </w:p>
    <w:p w:rsidR="008A60A2" w:rsidRPr="008A60A2" w:rsidRDefault="008A60A2" w:rsidP="008A60A2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A60A2">
        <w:rPr>
          <w:rFonts w:ascii="Helvetica" w:eastAsia="宋体" w:hAnsi="Helvetica" w:cs="Helvetica"/>
          <w:color w:val="333333"/>
          <w:kern w:val="0"/>
          <w:szCs w:val="21"/>
        </w:rPr>
        <w:t>主内容包括页面顶部和页面内容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&lt;div class="row wrapper border-bottom white-bg page-heading"&gt;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&lt;div class="col-lg-9"&gt;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&lt;h2&gt;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这里是标题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&lt;/h2&gt;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&lt;ol class="breadcrumb"&gt;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&lt;li&gt;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&lt;a href="index.html"&gt;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这是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&lt;/li&gt;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&lt;li class="active"&gt;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&lt;strong&gt;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包屑式导航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&lt;/strong&gt;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&lt;/li&gt;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&lt;/ol&gt;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&lt;div class="col-lg-3"&gt;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&lt;div class="title-action"&gt;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&lt;a href="" class="btn btn-primary"&gt;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活动区域</w:t>
      </w: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&lt;/a&gt;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&lt;div class="row"&gt;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&lt;div class="col-lg-12"&gt;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&lt;div class="wrapper wrapper-content"&gt;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>&lt;/div&gt;</w:t>
      </w:r>
    </w:p>
    <w:p w:rsidR="008A60A2" w:rsidRPr="008A60A2" w:rsidRDefault="008A60A2" w:rsidP="008A60A2">
      <w:pPr>
        <w:widowControl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A60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</w:p>
    <w:p w:rsidR="008A60A2" w:rsidRDefault="008A60A2" w:rsidP="008A60A2">
      <w:pPr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</w:pPr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注意：必要时在</w:t>
      </w:r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iframe</w:t>
      </w:r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子页面中需要引入</w:t>
      </w:r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js/content.js</w:t>
      </w:r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，此节可参考</w:t>
      </w:r>
      <w:r w:rsidRPr="008A60A2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empty_page.html</w:t>
      </w:r>
    </w:p>
    <w:p w:rsidR="008A60A2" w:rsidRDefault="008A60A2" w:rsidP="008A60A2"/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六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：上下式布局（可选布局）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二级菜单示例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&lt;nav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 navbar-static-top"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"navigation"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&lt;div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"navbar-header"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&lt;button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aria-controls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data-target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"#navbar"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"collapse"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"navbar-toggle collapsed"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type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 fa-reorder"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&lt;/button&gt;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"navbar-brand"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Hplus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&lt;/div&gt;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&lt;div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"navbar-collapse collapse"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id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 navbar-nav"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"active"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"layouts.html"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返回布局页面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"dropdown-toggle"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&lt;span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"caret"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&gt;&lt;/span&gt;&lt;/a&gt;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"menu"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"dropdown-menu"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lastRenderedPageBreak/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&lt;/ul&gt;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"dropdown-toggle"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&lt;span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"caret"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&gt;&lt;/span&gt;&lt;/a&gt;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"menu"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"dropdown-menu"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M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&lt;/ul&gt;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"dropdown-toggle"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&lt;span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"caret"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&gt;&lt;/span&gt;&lt;/a&gt;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"menu"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"dropdown-menu"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&lt;/ul&gt;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aria-expanded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"false"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"button"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"#"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"dropdown-toggle"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data-toggle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&lt;span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"caret"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&gt;&lt;/span&gt;&lt;/a&gt;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"menu"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"dropdown-menu"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lastRenderedPageBreak/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菜单列表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&lt;/ul&gt;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> 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&lt;/ul&gt;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&lt;ul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 navbar-top-links navbar-right"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&lt;a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"login.html"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&lt;i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"fa fa-sign-out"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&gt;&lt;/i&gt;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>退出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&lt;/a&gt;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&lt;/li&gt;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&lt;/ul&gt;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&lt;/div&gt;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&lt;/nav&gt;</w:t>
      </w:r>
    </w:p>
    <w:p w:rsidR="008A60A2" w:rsidRDefault="008A60A2" w:rsidP="008A60A2">
      <w:pPr>
        <w:pStyle w:val="HTML0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            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七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：设置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H+</w:t>
      </w:r>
      <w:r>
        <w:rPr>
          <w:rFonts w:ascii="Helvetica" w:hAnsi="Helvetica" w:cs="Helvetica"/>
          <w:color w:val="333333"/>
          <w:sz w:val="21"/>
          <w:szCs w:val="21"/>
        </w:rPr>
        <w:t>为您提供了以下几种布局方式，可以灵活引用：</w:t>
      </w:r>
    </w:p>
    <w:p w:rsidR="008A60A2" w:rsidRDefault="009F463A" w:rsidP="008A60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hyperlink r:id="rId7" w:anchor="fixed_navbar" w:history="1">
        <w:r w:rsidR="008A60A2">
          <w:rPr>
            <w:rStyle w:val="a4"/>
            <w:rFonts w:ascii="Helvetica" w:hAnsi="Helvetica" w:cs="Helvetica"/>
            <w:color w:val="337AB7"/>
            <w:szCs w:val="21"/>
          </w:rPr>
          <w:t>固定顶部导航</w:t>
        </w:r>
      </w:hyperlink>
    </w:p>
    <w:p w:rsidR="008A60A2" w:rsidRDefault="009F463A" w:rsidP="008A60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hyperlink r:id="rId8" w:anchor="rtl_support" w:history="1">
        <w:r w:rsidR="008A60A2">
          <w:rPr>
            <w:rStyle w:val="a4"/>
            <w:rFonts w:ascii="Helvetica" w:hAnsi="Helvetica" w:cs="Helvetica"/>
            <w:color w:val="337AB7"/>
            <w:szCs w:val="21"/>
          </w:rPr>
          <w:t>RTL</w:t>
        </w:r>
        <w:r w:rsidR="008A60A2">
          <w:rPr>
            <w:rStyle w:val="a4"/>
            <w:rFonts w:ascii="Helvetica" w:hAnsi="Helvetica" w:cs="Helvetica"/>
            <w:color w:val="337AB7"/>
            <w:szCs w:val="21"/>
          </w:rPr>
          <w:t>支持</w:t>
        </w:r>
      </w:hyperlink>
    </w:p>
    <w:p w:rsidR="008A60A2" w:rsidRDefault="009F463A" w:rsidP="008A60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hyperlink r:id="rId9" w:anchor="layout_2" w:history="1">
        <w:r w:rsidR="008A60A2">
          <w:rPr>
            <w:rStyle w:val="a4"/>
            <w:rFonts w:ascii="Helvetica" w:hAnsi="Helvetica" w:cs="Helvetica"/>
            <w:color w:val="337AB7"/>
            <w:szCs w:val="21"/>
          </w:rPr>
          <w:t>布局</w:t>
        </w:r>
        <w:r w:rsidR="008A60A2">
          <w:rPr>
            <w:rStyle w:val="a4"/>
            <w:rFonts w:ascii="Helvetica" w:hAnsi="Helvetica" w:cs="Helvetica"/>
            <w:color w:val="337AB7"/>
            <w:szCs w:val="21"/>
          </w:rPr>
          <w:t>2</w:t>
        </w:r>
      </w:hyperlink>
    </w:p>
    <w:p w:rsidR="008A60A2" w:rsidRDefault="009F463A" w:rsidP="008A60A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hyperlink r:id="rId10" w:anchor="skins" w:history="1">
        <w:r w:rsidR="008A60A2">
          <w:rPr>
            <w:rStyle w:val="a4"/>
            <w:rFonts w:ascii="Helvetica" w:hAnsi="Helvetica" w:cs="Helvetica"/>
            <w:color w:val="337AB7"/>
            <w:szCs w:val="21"/>
          </w:rPr>
          <w:t>模板皮肤</w:t>
        </w:r>
      </w:hyperlink>
    </w:p>
    <w:p w:rsidR="008A60A2" w:rsidRDefault="008A60A2" w:rsidP="008A60A2"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bookmarkStart w:id="6" w:name="fixed_navbar"/>
      <w:bookmarkEnd w:id="6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固定顶部导航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固定顶部导航是指当屏幕滚动时顶部导航固定在顶部显示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实现顶部导航固定我们需要在</w:t>
      </w:r>
      <w:r>
        <w:rPr>
          <w:rFonts w:ascii="Helvetica" w:hAnsi="Helvetica" w:cs="Helvetica"/>
          <w:color w:val="333333"/>
          <w:sz w:val="21"/>
          <w:szCs w:val="21"/>
        </w:rPr>
        <w:t>body</w:t>
      </w:r>
      <w:r>
        <w:rPr>
          <w:rFonts w:ascii="Helvetica" w:hAnsi="Helvetica" w:cs="Helvetica"/>
          <w:color w:val="333333"/>
          <w:sz w:val="21"/>
          <w:szCs w:val="21"/>
        </w:rPr>
        <w:t>元素上添加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.fixed-nav</w:t>
      </w:r>
    </w:p>
    <w:p w:rsidR="008A60A2" w:rsidRDefault="008A60A2" w:rsidP="008A60A2">
      <w:pPr>
        <w:pStyle w:val="HTML0"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> </w:t>
      </w:r>
    </w:p>
    <w:p w:rsidR="008A60A2" w:rsidRDefault="008A60A2" w:rsidP="008A60A2">
      <w:pPr>
        <w:pStyle w:val="HTML0"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&lt;body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"fixed-nav"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lastRenderedPageBreak/>
        <w:t> 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接下来我们需要修改</w:t>
      </w:r>
      <w:r>
        <w:rPr>
          <w:rFonts w:ascii="Helvetica" w:hAnsi="Helvetica" w:cs="Helvetica"/>
          <w:color w:val="333333"/>
          <w:sz w:val="21"/>
          <w:szCs w:val="21"/>
        </w:rPr>
        <w:t>.navbar-static-top</w:t>
      </w:r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.navbar-fixed-top</w:t>
      </w:r>
    </w:p>
    <w:p w:rsidR="008A60A2" w:rsidRDefault="008A60A2" w:rsidP="008A60A2">
      <w:pPr>
        <w:pStyle w:val="HTML0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> </w:t>
      </w:r>
    </w:p>
    <w:p w:rsidR="008A60A2" w:rsidRDefault="008A60A2" w:rsidP="008A60A2">
      <w:pPr>
        <w:pStyle w:val="HTML0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&lt;nav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"navbar navbar-fixed-top"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role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"navigation"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333333"/>
          <w:sz w:val="20"/>
          <w:szCs w:val="20"/>
        </w:rPr>
        <w:t> </w:t>
      </w:r>
    </w:p>
    <w:p w:rsidR="008A60A2" w:rsidRDefault="008A60A2" w:rsidP="008A60A2">
      <w:pPr>
        <w:pStyle w:val="4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bookmarkStart w:id="7" w:name="rtl_support"/>
      <w:bookmarkEnd w:id="7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RTL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支持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RTL</w:t>
      </w:r>
      <w:r>
        <w:rPr>
          <w:rFonts w:ascii="Helvetica" w:hAnsi="Helvetica" w:cs="Helvetica"/>
          <w:color w:val="333333"/>
          <w:sz w:val="21"/>
          <w:szCs w:val="21"/>
        </w:rPr>
        <w:t>（从右向左阅读）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添加</w:t>
      </w:r>
      <w:r>
        <w:rPr>
          <w:rFonts w:ascii="Helvetica" w:hAnsi="Helvetica" w:cs="Helvetica"/>
          <w:color w:val="333333"/>
          <w:sz w:val="21"/>
          <w:szCs w:val="21"/>
        </w:rPr>
        <w:t>RTL</w:t>
      </w:r>
      <w:r>
        <w:rPr>
          <w:rFonts w:ascii="Helvetica" w:hAnsi="Helvetica" w:cs="Helvetica"/>
          <w:color w:val="333333"/>
          <w:sz w:val="21"/>
          <w:szCs w:val="21"/>
        </w:rPr>
        <w:t>支持需要我们在所有页面的</w:t>
      </w:r>
      <w:r>
        <w:rPr>
          <w:rFonts w:ascii="Helvetica" w:hAnsi="Helvetica" w:cs="Helvetica"/>
          <w:color w:val="333333"/>
          <w:sz w:val="21"/>
          <w:szCs w:val="21"/>
        </w:rPr>
        <w:t>body</w:t>
      </w:r>
      <w:r>
        <w:rPr>
          <w:rFonts w:ascii="Helvetica" w:hAnsi="Helvetica" w:cs="Helvetica"/>
          <w:color w:val="333333"/>
          <w:sz w:val="21"/>
          <w:szCs w:val="21"/>
        </w:rPr>
        <w:t>元素（包括</w:t>
      </w:r>
      <w:r>
        <w:rPr>
          <w:rFonts w:ascii="Helvetica" w:hAnsi="Helvetica" w:cs="Helvetica"/>
          <w:color w:val="333333"/>
          <w:sz w:val="21"/>
          <w:szCs w:val="21"/>
        </w:rPr>
        <w:t>iframe</w:t>
      </w:r>
      <w:r>
        <w:rPr>
          <w:rFonts w:ascii="Helvetica" w:hAnsi="Helvetica" w:cs="Helvetica"/>
          <w:color w:val="333333"/>
          <w:sz w:val="21"/>
          <w:szCs w:val="21"/>
        </w:rPr>
        <w:t>页面）上添加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.rtls</w:t>
      </w:r>
    </w:p>
    <w:p w:rsidR="008A60A2" w:rsidRDefault="008A60A2" w:rsidP="008A60A2">
      <w:pPr>
        <w:pStyle w:val="HTML0"/>
        <w:numPr>
          <w:ilvl w:val="0"/>
          <w:numId w:val="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&lt;body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"rtls"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接下来我们需要在</w:t>
      </w:r>
      <w:r>
        <w:rPr>
          <w:rFonts w:ascii="Helvetica" w:hAnsi="Helvetica" w:cs="Helvetica"/>
          <w:color w:val="333333"/>
          <w:sz w:val="21"/>
          <w:szCs w:val="2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中引入相关的支持文件</w:t>
      </w:r>
    </w:p>
    <w:p w:rsidR="008A60A2" w:rsidRDefault="008A60A2" w:rsidP="008A60A2">
      <w:pPr>
        <w:pStyle w:val="HTML0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om"/>
          <w:rFonts w:ascii="Consolas" w:hAnsi="Consolas" w:cs="Consolas"/>
          <w:color w:val="333333"/>
          <w:sz w:val="20"/>
          <w:szCs w:val="20"/>
        </w:rPr>
        <w:t>&lt;!-- Bootstrap --&gt;</w:t>
      </w:r>
    </w:p>
    <w:p w:rsidR="008A60A2" w:rsidRDefault="008A60A2" w:rsidP="008A60A2">
      <w:pPr>
        <w:pStyle w:val="HTML0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&lt;link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"css/bootstrap.min.css"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rel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Default="008A60A2" w:rsidP="008A60A2">
      <w:pPr>
        <w:pStyle w:val="HTML0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333333"/>
          <w:sz w:val="20"/>
          <w:szCs w:val="20"/>
        </w:rPr>
        <w:t>&lt;link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href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"css/plugins/bootstrap-rtl/bootstrap-rtl.css"</w:t>
      </w:r>
      <w:r>
        <w:rPr>
          <w:rStyle w:val="pln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333333"/>
          <w:sz w:val="20"/>
          <w:szCs w:val="20"/>
        </w:rPr>
        <w:t>rel</w:t>
      </w:r>
      <w:r>
        <w:rPr>
          <w:rStyle w:val="pun"/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atv"/>
          <w:rFonts w:ascii="Consolas" w:hAnsi="Consolas" w:cs="Consolas"/>
          <w:color w:val="333333"/>
          <w:sz w:val="20"/>
          <w:szCs w:val="20"/>
        </w:rPr>
        <w:t>"stylesheet"</w:t>
      </w:r>
      <w:r>
        <w:rPr>
          <w:rStyle w:val="tag"/>
          <w:rFonts w:ascii="Consolas" w:hAnsi="Consolas" w:cs="Consolas"/>
          <w:color w:val="333333"/>
          <w:sz w:val="20"/>
          <w:szCs w:val="20"/>
        </w:rPr>
        <w:t>&gt;</w:t>
      </w:r>
    </w:p>
    <w:p w:rsidR="008A60A2" w:rsidRPr="008A60A2" w:rsidRDefault="008A60A2" w:rsidP="008A60A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019672" cy="3341843"/>
            <wp:effectExtent l="0" t="0" r="635" b="0"/>
            <wp:docPr id="1" name="图片 1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93" cy="335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A2" w:rsidRPr="008A60A2" w:rsidRDefault="008A60A2" w:rsidP="008A60A2"/>
    <w:p w:rsidR="008A60A2" w:rsidRP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 w:rsidRPr="008A60A2"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八</w:t>
      </w:r>
      <w:r w:rsidRPr="008A60A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：布局</w:t>
      </w:r>
      <w:r w:rsidRPr="008A60A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2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布局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是上下布局，内容居中的布局形式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布局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的示例我们可以从查看</w:t>
      </w:r>
      <w:r>
        <w:rPr>
          <w:rFonts w:ascii="Helvetica" w:hAnsi="Helvetica" w:cs="Helvetica"/>
          <w:color w:val="333333"/>
          <w:sz w:val="21"/>
          <w:szCs w:val="21"/>
        </w:rPr>
        <w:t>index_v5.html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使用布局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后的效果如下图：</w:t>
      </w:r>
    </w:p>
    <w:p w:rsidR="00634443" w:rsidRDefault="008A60A2">
      <w:r>
        <w:rPr>
          <w:noProof/>
        </w:rPr>
        <w:drawing>
          <wp:inline distT="0" distB="0" distL="0" distR="0">
            <wp:extent cx="5276850" cy="2990850"/>
            <wp:effectExtent l="0" t="0" r="0" b="0"/>
            <wp:docPr id="2" name="图片 2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A2" w:rsidRDefault="008A60A2"/>
    <w:p w:rsidR="008A60A2" w:rsidRP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 w:rsidRPr="008A60A2"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九</w:t>
      </w:r>
      <w:r w:rsidRPr="008A60A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：模板皮肤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除默认皮肤外，</w:t>
      </w:r>
      <w:r>
        <w:rPr>
          <w:rFonts w:ascii="Helvetica" w:hAnsi="Helvetica" w:cs="Helvetica"/>
          <w:color w:val="333333"/>
          <w:sz w:val="21"/>
          <w:szCs w:val="21"/>
        </w:rPr>
        <w:t>H+</w:t>
      </w:r>
      <w:r>
        <w:rPr>
          <w:rFonts w:ascii="Helvetica" w:hAnsi="Helvetica" w:cs="Helvetica"/>
          <w:color w:val="333333"/>
          <w:sz w:val="21"/>
          <w:szCs w:val="21"/>
        </w:rPr>
        <w:t>还包含了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套皮肤可供选择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可以通过为元素添加不同的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class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实现换肤，同时您也可以制作自己的皮肤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如：我们可以在</w:t>
      </w:r>
      <w:r>
        <w:rPr>
          <w:rFonts w:ascii="Helvetica" w:hAnsi="Helvetica" w:cs="Helvetica"/>
          <w:color w:val="333333"/>
          <w:sz w:val="21"/>
          <w:szCs w:val="21"/>
        </w:rPr>
        <w:t>body</w:t>
      </w:r>
      <w:r>
        <w:rPr>
          <w:rFonts w:ascii="Helvetica" w:hAnsi="Helvetica" w:cs="Helvetica"/>
          <w:color w:val="333333"/>
          <w:sz w:val="21"/>
          <w:szCs w:val="21"/>
        </w:rPr>
        <w:t>元素上添加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.skin-1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文件</w:t>
      </w:r>
      <w:r>
        <w:rPr>
          <w:rFonts w:ascii="Helvetica" w:hAnsi="Helvetica" w:cs="Helvetica"/>
          <w:color w:val="333333"/>
          <w:sz w:val="21"/>
          <w:szCs w:val="21"/>
        </w:rPr>
        <w:t>style.css</w:t>
      </w:r>
      <w:r>
        <w:rPr>
          <w:rFonts w:ascii="Helvetica" w:hAnsi="Helvetica" w:cs="Helvetica"/>
          <w:color w:val="333333"/>
          <w:sz w:val="21"/>
          <w:szCs w:val="21"/>
        </w:rPr>
        <w:t>中，您可以修改这些皮肤的颜色和样式</w:t>
      </w:r>
    </w:p>
    <w:p w:rsidR="008A60A2" w:rsidRDefault="008A60A2" w:rsidP="008A60A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.skin-1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- </w:t>
      </w:r>
      <w:r>
        <w:rPr>
          <w:rFonts w:ascii="Helvetica" w:hAnsi="Helvetica" w:cs="Helvetica"/>
          <w:color w:val="333333"/>
          <w:szCs w:val="21"/>
        </w:rPr>
        <w:t>蓝色主题</w:t>
      </w:r>
    </w:p>
    <w:p w:rsidR="008A60A2" w:rsidRDefault="008A60A2" w:rsidP="008A60A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.skin-3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 xml:space="preserve">- </w:t>
      </w:r>
      <w:r>
        <w:rPr>
          <w:rFonts w:ascii="Helvetica" w:hAnsi="Helvetica" w:cs="Helvetica"/>
          <w:color w:val="333333"/>
          <w:szCs w:val="21"/>
        </w:rPr>
        <w:t>黄色</w:t>
      </w:r>
      <w:r>
        <w:rPr>
          <w:rFonts w:ascii="Helvetica" w:hAnsi="Helvetica" w:cs="Helvetica"/>
          <w:color w:val="333333"/>
          <w:szCs w:val="21"/>
        </w:rPr>
        <w:t>/</w:t>
      </w:r>
      <w:r>
        <w:rPr>
          <w:rFonts w:ascii="Helvetica" w:hAnsi="Helvetica" w:cs="Helvetica"/>
          <w:color w:val="333333"/>
          <w:szCs w:val="21"/>
        </w:rPr>
        <w:t>紫色主题</w:t>
      </w:r>
    </w:p>
    <w:p w:rsidR="008A60A2" w:rsidRDefault="008A60A2" w:rsidP="008A60A2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>默认皮肤不需要添加任何</w:t>
      </w:r>
      <w:r>
        <w:rPr>
          <w:rFonts w:ascii="Helvetica" w:hAnsi="Helvetica" w:cs="Helvetica"/>
          <w:color w:val="333333"/>
          <w:szCs w:val="21"/>
        </w:rPr>
        <w:t>class</w:t>
      </w:r>
    </w:p>
    <w:p w:rsidR="008A60A2" w:rsidRDefault="00807EF8" w:rsidP="008A60A2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V4.9</w:t>
      </w:r>
      <w:bookmarkStart w:id="8" w:name="_GoBack"/>
      <w:bookmarkEnd w:id="8"/>
      <w:r w:rsidR="008A60A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中移除了</w:t>
      </w:r>
      <w:r w:rsidR="008A60A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.skin-2</w:t>
      </w:r>
      <w:r w:rsidR="008A60A2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（灰色皮肤）</w:t>
      </w:r>
      <w:bookmarkStart w:id="9" w:name="themeconfig"/>
      <w:bookmarkEnd w:id="9"/>
    </w:p>
    <w:p w:rsidR="008A60A2" w:rsidRP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十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r w:rsidRPr="008A60A2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主题设置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主题设置是一个实时预览主题改变效果的设置框，它放在主题的右上角的位置（点击齿轮图标可以展开和收起）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如果您在本地测试时看不到主题设置框，建议您放到</w:t>
      </w:r>
      <w:r>
        <w:rPr>
          <w:rFonts w:ascii="Helvetica" w:hAnsi="Helvetica" w:cs="Helvetica"/>
          <w:color w:val="333333"/>
          <w:sz w:val="21"/>
          <w:szCs w:val="21"/>
        </w:rPr>
        <w:t>localhost</w:t>
      </w:r>
      <w:r>
        <w:rPr>
          <w:rFonts w:ascii="Helvetica" w:hAnsi="Helvetica" w:cs="Helvetica"/>
          <w:color w:val="333333"/>
          <w:sz w:val="21"/>
          <w:szCs w:val="21"/>
        </w:rPr>
        <w:t>下面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我们没有直接在页面中添加主题设置的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代码，而是通过在</w:t>
      </w:r>
      <w:r>
        <w:rPr>
          <w:rFonts w:ascii="Helvetica" w:hAnsi="Helvetica" w:cs="Helvetica"/>
          <w:color w:val="333333"/>
          <w:sz w:val="21"/>
          <w:szCs w:val="21"/>
        </w:rPr>
        <w:t>hplus.js</w:t>
      </w:r>
      <w:r>
        <w:rPr>
          <w:rFonts w:ascii="Helvetica" w:hAnsi="Helvetica" w:cs="Helvetica"/>
          <w:color w:val="333333"/>
          <w:sz w:val="21"/>
          <w:szCs w:val="21"/>
        </w:rPr>
        <w:t>文件中添加了对应的函数来实现，您可以通过查找</w:t>
      </w:r>
      <w:r>
        <w:rPr>
          <w:rFonts w:ascii="Helvetica" w:hAnsi="Helvetica" w:cs="Helvetica"/>
          <w:color w:val="333333"/>
          <w:sz w:val="21"/>
          <w:szCs w:val="21"/>
        </w:rPr>
        <w:t>“// //</w:t>
      </w:r>
      <w:r>
        <w:rPr>
          <w:rFonts w:ascii="Helvetica" w:hAnsi="Helvetica" w:cs="Helvetica"/>
          <w:color w:val="333333"/>
          <w:sz w:val="21"/>
          <w:szCs w:val="21"/>
        </w:rPr>
        <w:t>主题设置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注释来查看对应代码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如果您需要移除主题设置框，只需要注释或移除对应的代码即可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十一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：主页面的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HTML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元素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框架的正常结构元素包含以下几个方面（参考</w:t>
      </w:r>
      <w:r>
        <w:rPr>
          <w:rFonts w:ascii="Helvetica" w:hAnsi="Helvetica" w:cs="Helvetica"/>
          <w:color w:val="333333"/>
          <w:sz w:val="21"/>
          <w:szCs w:val="21"/>
        </w:rPr>
        <w:t>index.html</w:t>
      </w:r>
      <w:r>
        <w:rPr>
          <w:rFonts w:ascii="Helvetica" w:hAnsi="Helvetica" w:cs="Helvetica"/>
          <w:color w:val="333333"/>
          <w:sz w:val="21"/>
          <w:szCs w:val="21"/>
        </w:rPr>
        <w:t>）：</w:t>
      </w:r>
    </w:p>
    <w:p w:rsidR="008A60A2" w:rsidRDefault="008A60A2" w:rsidP="008A60A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#wrapper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body</w:t>
      </w:r>
      <w:r>
        <w:rPr>
          <w:rFonts w:ascii="Helvetica" w:hAnsi="Helvetica" w:cs="Helvetica"/>
          <w:color w:val="333333"/>
          <w:szCs w:val="21"/>
        </w:rPr>
        <w:t>元素之后的主容器</w:t>
      </w:r>
    </w:p>
    <w:p w:rsidR="008A60A2" w:rsidRDefault="008A60A2" w:rsidP="008A60A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nav .navbar-static-side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左侧导航</w:t>
      </w:r>
      <w:r>
        <w:rPr>
          <w:rFonts w:ascii="Helvetica" w:hAnsi="Helvetica" w:cs="Helvetica"/>
          <w:b/>
          <w:bCs/>
          <w:color w:val="333333"/>
          <w:szCs w:val="21"/>
        </w:rPr>
        <w:t>菜单</w:t>
      </w:r>
      <w:r>
        <w:rPr>
          <w:rFonts w:ascii="Helvetica" w:hAnsi="Helvetica" w:cs="Helvetica"/>
          <w:color w:val="333333"/>
          <w:szCs w:val="21"/>
        </w:rPr>
        <w:t>.</w:t>
      </w:r>
    </w:p>
    <w:p w:rsidR="008A60A2" w:rsidRDefault="008A60A2" w:rsidP="008A60A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#page-wrapper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页面内容的主容器</w:t>
      </w:r>
    </w:p>
    <w:p w:rsidR="008A60A2" w:rsidRDefault="008A60A2" w:rsidP="008A60A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nav .navbar-static-top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顶部菜单</w:t>
      </w:r>
    </w:p>
    <w:p w:rsidR="008A60A2" w:rsidRDefault="008A60A2" w:rsidP="008A60A2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.footer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页脚主容器</w:t>
      </w:r>
    </w:p>
    <w:p w:rsidR="008A60A2" w:rsidRDefault="008A60A2" w:rsidP="008A60A2">
      <w:pPr>
        <w:pStyle w:val="3"/>
        <w:shd w:val="clear" w:color="auto" w:fill="FFFFFF"/>
        <w:spacing w:before="45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十二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：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iframe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子页面的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HTML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元素</w:t>
      </w:r>
    </w:p>
    <w:p w:rsid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框架的正常子页面结构元素包含以下几个方面（参考</w:t>
      </w:r>
      <w:r>
        <w:rPr>
          <w:rFonts w:ascii="Helvetica" w:hAnsi="Helvetica" w:cs="Helvetica"/>
          <w:color w:val="333333"/>
          <w:sz w:val="21"/>
          <w:szCs w:val="21"/>
        </w:rPr>
        <w:t>empty_page.html</w:t>
      </w:r>
      <w:r>
        <w:rPr>
          <w:rFonts w:ascii="Helvetica" w:hAnsi="Helvetica" w:cs="Helvetica"/>
          <w:color w:val="333333"/>
          <w:sz w:val="21"/>
          <w:szCs w:val="21"/>
        </w:rPr>
        <w:t>）：</w:t>
      </w:r>
    </w:p>
    <w:p w:rsidR="008A60A2" w:rsidRDefault="008A60A2" w:rsidP="008A60A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.page-heading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页面标题及包屑式导航容器</w:t>
      </w:r>
    </w:p>
    <w:p w:rsidR="008A60A2" w:rsidRDefault="008A60A2" w:rsidP="008A60A2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.wrapper-content</w:t>
      </w:r>
      <w:r>
        <w:rPr>
          <w:rStyle w:val="apple-converted-space"/>
          <w:rFonts w:ascii="Helvetica" w:hAnsi="Helvetica" w:cs="Helvetica"/>
          <w:color w:val="333333"/>
          <w:szCs w:val="21"/>
        </w:rPr>
        <w:t> </w:t>
      </w:r>
      <w:r>
        <w:rPr>
          <w:rFonts w:ascii="Helvetica" w:hAnsi="Helvetica" w:cs="Helvetica"/>
          <w:color w:val="333333"/>
          <w:szCs w:val="21"/>
        </w:rPr>
        <w:t>html</w:t>
      </w:r>
      <w:r>
        <w:rPr>
          <w:rFonts w:ascii="Helvetica" w:hAnsi="Helvetica" w:cs="Helvetica"/>
          <w:color w:val="333333"/>
          <w:szCs w:val="21"/>
        </w:rPr>
        <w:t>元素主容器</w:t>
      </w:r>
    </w:p>
    <w:p w:rsidR="008A60A2" w:rsidRPr="008A60A2" w:rsidRDefault="008A60A2" w:rsidP="008A60A2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22645" cy="3336188"/>
            <wp:effectExtent l="0" t="0" r="1905" b="0"/>
            <wp:docPr id="3" name="图片 3" descr="C:\Users\Administrator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p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93" cy="336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A2" w:rsidRDefault="008A60A2" w:rsidP="008A60A2">
      <w:pPr>
        <w:pStyle w:val="2"/>
      </w:pPr>
    </w:p>
    <w:p w:rsidR="008A60A2" w:rsidRPr="008A60A2" w:rsidRDefault="008A60A2" w:rsidP="008A60A2">
      <w:pPr>
        <w:pStyle w:val="2"/>
        <w:jc w:val="center"/>
      </w:pPr>
      <w:r>
        <w:rPr>
          <w:rFonts w:hint="eastAsia"/>
        </w:rPr>
        <w:t>更多</w:t>
      </w:r>
      <w:r>
        <w:t>说明，在源码中都有注释，详见源码！</w:t>
      </w:r>
    </w:p>
    <w:sectPr w:rsidR="008A60A2" w:rsidRPr="008A60A2" w:rsidSect="009F46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45E" w:rsidRDefault="00AE745E" w:rsidP="00993DB8">
      <w:r>
        <w:separator/>
      </w:r>
    </w:p>
  </w:endnote>
  <w:endnote w:type="continuationSeparator" w:id="0">
    <w:p w:rsidR="00AE745E" w:rsidRDefault="00AE745E" w:rsidP="00993D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DB8" w:rsidRDefault="00993DB8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DB8" w:rsidRDefault="00993DB8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DB8" w:rsidRDefault="00993DB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45E" w:rsidRDefault="00AE745E" w:rsidP="00993DB8">
      <w:r>
        <w:separator/>
      </w:r>
    </w:p>
  </w:footnote>
  <w:footnote w:type="continuationSeparator" w:id="0">
    <w:p w:rsidR="00AE745E" w:rsidRDefault="00AE745E" w:rsidP="00993D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DB8" w:rsidRDefault="00993DB8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DB8" w:rsidRPr="00993DB8" w:rsidRDefault="00993DB8">
    <w:pPr>
      <w:pStyle w:val="a8"/>
      <w:rPr>
        <w:b/>
        <w:color w:val="FF0000"/>
        <w:sz w:val="44"/>
        <w:szCs w:val="44"/>
      </w:rPr>
    </w:pPr>
    <w:r w:rsidRPr="00993DB8">
      <w:rPr>
        <w:rFonts w:hint="eastAsia"/>
        <w:b/>
        <w:color w:val="FF0000"/>
        <w:sz w:val="44"/>
        <w:szCs w:val="44"/>
      </w:rPr>
      <w:t>百纳科技源码：www.9ymw.com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DB8" w:rsidRDefault="00993DB8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15AE7"/>
    <w:multiLevelType w:val="multilevel"/>
    <w:tmpl w:val="1BA4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3677F"/>
    <w:multiLevelType w:val="multilevel"/>
    <w:tmpl w:val="6EAC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F4352B"/>
    <w:multiLevelType w:val="multilevel"/>
    <w:tmpl w:val="EE3A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7F055C"/>
    <w:multiLevelType w:val="multilevel"/>
    <w:tmpl w:val="AEBC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A1320F"/>
    <w:multiLevelType w:val="multilevel"/>
    <w:tmpl w:val="2D46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AB4C95"/>
    <w:multiLevelType w:val="multilevel"/>
    <w:tmpl w:val="858C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9B231C"/>
    <w:multiLevelType w:val="multilevel"/>
    <w:tmpl w:val="57F0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E87B0F"/>
    <w:multiLevelType w:val="multilevel"/>
    <w:tmpl w:val="6B7E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E63CD9"/>
    <w:multiLevelType w:val="multilevel"/>
    <w:tmpl w:val="FCEC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1B58C9"/>
    <w:multiLevelType w:val="multilevel"/>
    <w:tmpl w:val="CBBE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265176"/>
    <w:multiLevelType w:val="multilevel"/>
    <w:tmpl w:val="C9D2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1620CA"/>
    <w:multiLevelType w:val="multilevel"/>
    <w:tmpl w:val="3552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BC78BE"/>
    <w:multiLevelType w:val="multilevel"/>
    <w:tmpl w:val="EA52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6E0"/>
    <w:rsid w:val="00250C29"/>
    <w:rsid w:val="002866E0"/>
    <w:rsid w:val="002D775C"/>
    <w:rsid w:val="002E3C01"/>
    <w:rsid w:val="003763E6"/>
    <w:rsid w:val="005E4337"/>
    <w:rsid w:val="00634443"/>
    <w:rsid w:val="00683AE5"/>
    <w:rsid w:val="00695D55"/>
    <w:rsid w:val="00740E53"/>
    <w:rsid w:val="00807EF8"/>
    <w:rsid w:val="00860D0C"/>
    <w:rsid w:val="008A60A2"/>
    <w:rsid w:val="0099376E"/>
    <w:rsid w:val="00993DB8"/>
    <w:rsid w:val="009F463A"/>
    <w:rsid w:val="00AE745E"/>
    <w:rsid w:val="00BD7BDC"/>
    <w:rsid w:val="00EF3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6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E3C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60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60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E3C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8A60A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8A60A2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A6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8A60A2"/>
  </w:style>
  <w:style w:type="character" w:customStyle="1" w:styleId="pun">
    <w:name w:val="pun"/>
    <w:basedOn w:val="a0"/>
    <w:rsid w:val="008A60A2"/>
  </w:style>
  <w:style w:type="character" w:customStyle="1" w:styleId="pln">
    <w:name w:val="pln"/>
    <w:basedOn w:val="a0"/>
    <w:rsid w:val="008A60A2"/>
  </w:style>
  <w:style w:type="character" w:customStyle="1" w:styleId="lit">
    <w:name w:val="lit"/>
    <w:basedOn w:val="a0"/>
    <w:rsid w:val="008A60A2"/>
  </w:style>
  <w:style w:type="character" w:customStyle="1" w:styleId="kwd">
    <w:name w:val="kwd"/>
    <w:basedOn w:val="a0"/>
    <w:rsid w:val="008A60A2"/>
  </w:style>
  <w:style w:type="character" w:customStyle="1" w:styleId="apple-converted-space">
    <w:name w:val="apple-converted-space"/>
    <w:basedOn w:val="a0"/>
    <w:rsid w:val="008A60A2"/>
  </w:style>
  <w:style w:type="character" w:styleId="HTML">
    <w:name w:val="HTML Code"/>
    <w:basedOn w:val="a0"/>
    <w:uiPriority w:val="99"/>
    <w:semiHidden/>
    <w:unhideWhenUsed/>
    <w:rsid w:val="008A60A2"/>
    <w:rPr>
      <w:rFonts w:ascii="宋体" w:eastAsia="宋体" w:hAnsi="宋体" w:cs="宋体"/>
      <w:sz w:val="24"/>
      <w:szCs w:val="24"/>
    </w:rPr>
  </w:style>
  <w:style w:type="character" w:customStyle="1" w:styleId="dec">
    <w:name w:val="dec"/>
    <w:basedOn w:val="a0"/>
    <w:rsid w:val="008A60A2"/>
  </w:style>
  <w:style w:type="character" w:customStyle="1" w:styleId="tag">
    <w:name w:val="tag"/>
    <w:basedOn w:val="a0"/>
    <w:rsid w:val="008A60A2"/>
  </w:style>
  <w:style w:type="character" w:customStyle="1" w:styleId="com">
    <w:name w:val="com"/>
    <w:basedOn w:val="a0"/>
    <w:rsid w:val="008A60A2"/>
  </w:style>
  <w:style w:type="character" w:customStyle="1" w:styleId="atn">
    <w:name w:val="atn"/>
    <w:basedOn w:val="a0"/>
    <w:rsid w:val="008A60A2"/>
  </w:style>
  <w:style w:type="character" w:customStyle="1" w:styleId="atv">
    <w:name w:val="atv"/>
    <w:basedOn w:val="a0"/>
    <w:rsid w:val="008A60A2"/>
  </w:style>
  <w:style w:type="paragraph" w:styleId="HTML0">
    <w:name w:val="HTML Preformatted"/>
    <w:basedOn w:val="a"/>
    <w:link w:val="HTMLChar"/>
    <w:uiPriority w:val="99"/>
    <w:semiHidden/>
    <w:unhideWhenUsed/>
    <w:rsid w:val="008A60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A60A2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A60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8A60A2"/>
    <w:rPr>
      <w:color w:val="0000FF"/>
      <w:u w:val="single"/>
    </w:rPr>
  </w:style>
  <w:style w:type="character" w:styleId="a5">
    <w:name w:val="Strong"/>
    <w:basedOn w:val="a0"/>
    <w:uiPriority w:val="22"/>
    <w:qFormat/>
    <w:rsid w:val="008A60A2"/>
    <w:rPr>
      <w:b/>
      <w:bCs/>
    </w:rPr>
  </w:style>
  <w:style w:type="paragraph" w:styleId="a6">
    <w:name w:val="Revision"/>
    <w:hidden/>
    <w:uiPriority w:val="99"/>
    <w:semiHidden/>
    <w:rsid w:val="00BD7BDC"/>
  </w:style>
  <w:style w:type="paragraph" w:styleId="a7">
    <w:name w:val="Balloon Text"/>
    <w:basedOn w:val="a"/>
    <w:link w:val="Char"/>
    <w:uiPriority w:val="99"/>
    <w:semiHidden/>
    <w:unhideWhenUsed/>
    <w:rsid w:val="00BD7BD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D7BDC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993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993DB8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993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993D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AppData\Local\Temp\HZ$D.331.3600\HZ$D.331.3601\docs\index.html" TargetMode="Externa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Administrator\AppData\Local\Temp\HZ$D.331.3600\HZ$D.331.3601\docs\index.html" TargetMode="Externa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file:///C:\Users\Administrator\AppData\Local\Temp\HZ$D.331.3600\HZ$D.331.3601\docs\index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istrator\AppData\Local\Temp\HZ$D.331.3600\HZ$D.331.3601\docs\index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2111</Words>
  <Characters>12035</Characters>
  <Application>Microsoft Office Word</Application>
  <DocSecurity>0</DocSecurity>
  <Lines>100</Lines>
  <Paragraphs>28</Paragraphs>
  <ScaleCrop>false</ScaleCrop>
  <Company/>
  <LinksUpToDate>false</LinksUpToDate>
  <CharactersWithSpaces>14118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2016-08-30T02:27:00Z</dcterms:created>
  <dcterms:modified xsi:type="dcterms:W3CDTF">2018-03-07T01:49:00Z</dcterms:modified>
</cp:coreProperties>
</file>